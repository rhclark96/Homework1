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D9CEF" w14:textId="77777777" w:rsidR="0084555F" w:rsidDel="00FB765A" w:rsidRDefault="0084555F" w:rsidP="00FB765A">
      <w:pPr>
        <w:tabs>
          <w:tab w:val="num" w:pos="720"/>
        </w:tabs>
        <w:jc w:val="center"/>
        <w:rPr>
          <w:del w:id="0" w:author="Rowan Clark" w:date="2024-08-05T15:59:00Z" w16du:dateUtc="2024-08-05T22:59:00Z"/>
        </w:rPr>
        <w:pPrChange w:id="1" w:author="Rowan Clark" w:date="2024-08-05T15:59:00Z" w16du:dateUtc="2024-08-05T22:59:00Z">
          <w:pPr>
            <w:tabs>
              <w:tab w:val="num" w:pos="720"/>
            </w:tabs>
            <w:ind w:left="720" w:hanging="360"/>
          </w:pPr>
        </w:pPrChange>
      </w:pPr>
    </w:p>
    <w:p w14:paraId="6D1144EB" w14:textId="0EED2AFB" w:rsidR="0084555F" w:rsidRDefault="0084555F" w:rsidP="00FB765A">
      <w:pPr>
        <w:tabs>
          <w:tab w:val="num" w:pos="720"/>
        </w:tabs>
        <w:jc w:val="center"/>
        <w:rPr>
          <w:ins w:id="2" w:author="Rowan Clark" w:date="2024-08-05T15:19:00Z" w16du:dateUtc="2024-08-05T22:19:00Z"/>
        </w:rPr>
        <w:pPrChange w:id="3" w:author="Rowan Clark" w:date="2024-08-05T15:59:00Z" w16du:dateUtc="2024-08-05T22:59:00Z">
          <w:pPr>
            <w:tabs>
              <w:tab w:val="num" w:pos="720"/>
            </w:tabs>
            <w:ind w:left="720" w:hanging="360"/>
            <w:jc w:val="center"/>
          </w:pPr>
        </w:pPrChange>
      </w:pPr>
      <w:r>
        <w:t>Module 1 Challenge</w:t>
      </w:r>
      <w:del w:id="4" w:author="Rowan Clark" w:date="2024-08-05T15:19:00Z" w16du:dateUtc="2024-08-05T22:19:00Z">
        <w:r w:rsidDel="0084555F">
          <w:delText xml:space="preserve"> Written Report</w:delText>
        </w:r>
      </w:del>
    </w:p>
    <w:p w14:paraId="6155E9F4" w14:textId="20B5EB37" w:rsidR="0084555F" w:rsidRPr="0084555F" w:rsidRDefault="0084555F" w:rsidP="0084555F">
      <w:pPr>
        <w:tabs>
          <w:tab w:val="num" w:pos="720"/>
        </w:tabs>
        <w:rPr>
          <w:b/>
          <w:bCs/>
          <w:u w:val="single"/>
          <w:rPrChange w:id="5" w:author="Rowan Clark" w:date="2024-08-05T15:19:00Z" w16du:dateUtc="2024-08-05T22:19:00Z">
            <w:rPr/>
          </w:rPrChange>
        </w:rPr>
        <w:pPrChange w:id="6" w:author="Rowan Clark" w:date="2024-08-05T15:19:00Z" w16du:dateUtc="2024-08-05T22:19:00Z">
          <w:pPr>
            <w:tabs>
              <w:tab w:val="num" w:pos="720"/>
            </w:tabs>
            <w:ind w:left="720" w:hanging="360"/>
          </w:pPr>
        </w:pPrChange>
      </w:pPr>
      <w:ins w:id="7" w:author="Rowan Clark" w:date="2024-08-05T15:19:00Z" w16du:dateUtc="2024-08-05T22:19:00Z">
        <w:r>
          <w:rPr>
            <w:b/>
            <w:bCs/>
            <w:u w:val="single"/>
          </w:rPr>
          <w:t>Written Report</w:t>
        </w:r>
      </w:ins>
    </w:p>
    <w:p w14:paraId="5FD99E80" w14:textId="737359E8" w:rsidR="0084555F" w:rsidRPr="0084555F" w:rsidDel="0084555F" w:rsidRDefault="0084555F" w:rsidP="0084555F">
      <w:pPr>
        <w:numPr>
          <w:ilvl w:val="0"/>
          <w:numId w:val="1"/>
        </w:numPr>
        <w:ind w:left="0"/>
        <w:rPr>
          <w:del w:id="8" w:author="Rowan Clark" w:date="2024-08-05T15:19:00Z" w16du:dateUtc="2024-08-05T22:19:00Z"/>
        </w:rPr>
        <w:pPrChange w:id="9" w:author="Rowan Clark" w:date="2024-08-05T15:19:00Z" w16du:dateUtc="2024-08-05T22:19:00Z">
          <w:pPr>
            <w:numPr>
              <w:numId w:val="1"/>
            </w:numPr>
            <w:tabs>
              <w:tab w:val="num" w:pos="720"/>
            </w:tabs>
            <w:ind w:left="720" w:hanging="360"/>
          </w:pPr>
        </w:pPrChange>
      </w:pPr>
      <w:del w:id="10" w:author="Rowan Clark" w:date="2024-08-05T15:19:00Z" w16du:dateUtc="2024-08-05T22:19:00Z">
        <w:r w:rsidRPr="0084555F" w:rsidDel="0084555F">
          <w:delText>Create a report in Microsoft Word, and answer the following questions:</w:delText>
        </w:r>
      </w:del>
    </w:p>
    <w:p w14:paraId="3AA288DD" w14:textId="77777777" w:rsidR="0084555F" w:rsidRDefault="0084555F" w:rsidP="0084555F">
      <w:pPr>
        <w:numPr>
          <w:ilvl w:val="1"/>
          <w:numId w:val="1"/>
        </w:numPr>
        <w:tabs>
          <w:tab w:val="clear" w:pos="1440"/>
          <w:tab w:val="num" w:pos="720"/>
        </w:tabs>
        <w:ind w:left="360"/>
        <w:rPr>
          <w:ins w:id="11" w:author="Rowan Clark" w:date="2024-08-05T15:20:00Z" w16du:dateUtc="2024-08-05T22:20:00Z"/>
        </w:rPr>
      </w:pPr>
      <w:r w:rsidRPr="0084555F">
        <w:t>Given the provided data, what are three conclusions that we can draw about crowdfunding campaigns?</w:t>
      </w:r>
    </w:p>
    <w:p w14:paraId="17C1366D" w14:textId="6C181CCC" w:rsidR="0084555F" w:rsidRPr="0084555F" w:rsidRDefault="0084555F" w:rsidP="0084555F">
      <w:pPr>
        <w:pPrChange w:id="12" w:author="Rowan Clark" w:date="2024-08-05T15:20:00Z" w16du:dateUtc="2024-08-05T22:20:00Z">
          <w:pPr>
            <w:numPr>
              <w:ilvl w:val="1"/>
              <w:numId w:val="1"/>
            </w:numPr>
            <w:tabs>
              <w:tab w:val="num" w:pos="1440"/>
            </w:tabs>
            <w:ind w:left="1440" w:hanging="360"/>
          </w:pPr>
        </w:pPrChange>
      </w:pPr>
      <w:ins w:id="13" w:author="Rowan Clark" w:date="2024-08-05T15:21:00Z" w16du:dateUtc="2024-08-05T22:21:00Z">
        <w:r>
          <w:t>Overall</w:t>
        </w:r>
      </w:ins>
      <w:ins w:id="14" w:author="Rowan Clark" w:date="2024-08-05T15:24:00Z" w16du:dateUtc="2024-08-05T22:24:00Z">
        <w:r w:rsidR="00AB631E">
          <w:t>,</w:t>
        </w:r>
      </w:ins>
      <w:ins w:id="15" w:author="Rowan Clark" w:date="2024-08-05T15:21:00Z" w16du:dateUtc="2024-08-05T22:21:00Z">
        <w:r>
          <w:t xml:space="preserve"> the majority of crowdfunding campaigns are related to theater, more specifically plays. </w:t>
        </w:r>
      </w:ins>
      <w:ins w:id="16" w:author="Rowan Clark" w:date="2024-08-05T15:22:00Z" w16du:dateUtc="2024-08-05T22:22:00Z">
        <w:r>
          <w:t>The “theater” category accounted for both the most “successful” and the most “failed” campaign</w:t>
        </w:r>
      </w:ins>
      <w:ins w:id="17" w:author="Rowan Clark" w:date="2024-08-05T15:23:00Z" w16du:dateUtc="2024-08-05T22:23:00Z">
        <w:r>
          <w:t>s, however this was also the largest category overall, nearly double the second-largest category “film &amp; video”</w:t>
        </w:r>
      </w:ins>
      <w:ins w:id="18" w:author="Rowan Clark" w:date="2024-08-05T15:34:00Z" w16du:dateUtc="2024-08-05T22:34:00Z">
        <w:r w:rsidR="003207D3">
          <w:t>.</w:t>
        </w:r>
      </w:ins>
      <w:ins w:id="19" w:author="Rowan Clark" w:date="2024-08-05T15:23:00Z" w16du:dateUtc="2024-08-05T22:23:00Z">
        <w:r>
          <w:t xml:space="preserve"> </w:t>
        </w:r>
      </w:ins>
      <w:ins w:id="20" w:author="Rowan Clark" w:date="2024-08-05T15:24:00Z" w16du:dateUtc="2024-08-05T22:24:00Z">
        <w:r w:rsidR="00AB631E">
          <w:t>The smallest category of campaigns is “journalism”</w:t>
        </w:r>
      </w:ins>
      <w:ins w:id="21" w:author="Rowan Clark" w:date="2024-08-05T15:25:00Z" w16du:dateUtc="2024-08-05T22:25:00Z">
        <w:r w:rsidR="00AB631E">
          <w:t xml:space="preserve"> with only 4 campaigns launched, although it should be noted that all of these campaigns were </w:t>
        </w:r>
      </w:ins>
      <w:ins w:id="22" w:author="Rowan Clark" w:date="2024-08-05T15:26:00Z" w16du:dateUtc="2024-08-05T22:26:00Z">
        <w:r w:rsidR="00AB631E">
          <w:t xml:space="preserve">successful. </w:t>
        </w:r>
      </w:ins>
      <w:ins w:id="23" w:author="Rowan Clark" w:date="2024-08-05T15:28:00Z" w16du:dateUtc="2024-08-05T22:28:00Z">
        <w:r w:rsidR="00AB631E">
          <w:t xml:space="preserve">The time of year that a </w:t>
        </w:r>
      </w:ins>
      <w:ins w:id="24" w:author="Rowan Clark" w:date="2024-08-05T15:29:00Z" w16du:dateUtc="2024-08-05T22:29:00Z">
        <w:r w:rsidR="00AB631E">
          <w:t>campaign is launched appears to have some affect on the outcome of the campaign; the months of June and July have the highest number of “successful” campai</w:t>
        </w:r>
      </w:ins>
      <w:ins w:id="25" w:author="Rowan Clark" w:date="2024-08-05T15:30:00Z" w16du:dateUtc="2024-08-05T22:30:00Z">
        <w:r w:rsidR="00AB631E">
          <w:t xml:space="preserve">gns launched, with relatively </w:t>
        </w:r>
      </w:ins>
      <w:ins w:id="26" w:author="Rowan Clark" w:date="2024-08-05T15:31:00Z" w16du:dateUtc="2024-08-05T22:31:00Z">
        <w:r w:rsidR="00AB631E">
          <w:t>standard rates of “failed”</w:t>
        </w:r>
      </w:ins>
      <w:ins w:id="27" w:author="Rowan Clark" w:date="2024-08-05T15:34:00Z" w16du:dateUtc="2024-08-05T22:34:00Z">
        <w:r w:rsidR="003207D3">
          <w:t>,</w:t>
        </w:r>
      </w:ins>
      <w:ins w:id="28" w:author="Rowan Clark" w:date="2024-08-05T15:31:00Z" w16du:dateUtc="2024-08-05T22:31:00Z">
        <w:r w:rsidR="00AB631E">
          <w:t xml:space="preserve"> “live”</w:t>
        </w:r>
      </w:ins>
      <w:ins w:id="29" w:author="Rowan Clark" w:date="2024-08-05T15:34:00Z" w16du:dateUtc="2024-08-05T22:34:00Z">
        <w:r w:rsidR="003207D3">
          <w:t>,</w:t>
        </w:r>
      </w:ins>
      <w:ins w:id="30" w:author="Rowan Clark" w:date="2024-08-05T15:31:00Z" w16du:dateUtc="2024-08-05T22:31:00Z">
        <w:r w:rsidR="00AB631E">
          <w:t xml:space="preserve"> and “cancelled” campaigns launched in the same months.  </w:t>
        </w:r>
      </w:ins>
      <w:ins w:id="31" w:author="Rowan Clark" w:date="2024-08-05T15:32:00Z" w16du:dateUtc="2024-08-05T22:32:00Z">
        <w:r w:rsidR="00AB631E">
          <w:t xml:space="preserve">Additionally, the total goal amount for the campaign </w:t>
        </w:r>
      </w:ins>
      <w:ins w:id="32" w:author="Rowan Clark" w:date="2024-08-05T15:33:00Z" w16du:dateUtc="2024-08-05T22:33:00Z">
        <w:r w:rsidR="00AB631E">
          <w:t>appears to have a correlation with the outcome for the same campaign. In campaigns where the goal amount</w:t>
        </w:r>
      </w:ins>
      <w:ins w:id="33" w:author="Rowan Clark" w:date="2024-08-05T15:34:00Z" w16du:dateUtc="2024-08-05T22:34:00Z">
        <w:r w:rsidR="00AB631E">
          <w:t xml:space="preserve"> </w:t>
        </w:r>
      </w:ins>
      <w:ins w:id="34" w:author="Rowan Clark" w:date="2024-08-05T15:33:00Z" w16du:dateUtc="2024-08-05T22:33:00Z">
        <w:r w:rsidR="00AB631E">
          <w:t>was “</w:t>
        </w:r>
      </w:ins>
      <w:ins w:id="35" w:author="Rowan Clark" w:date="2024-08-05T15:34:00Z" w16du:dateUtc="2024-08-05T22:34:00Z">
        <w:r w:rsidR="003207D3">
          <w:t>15000 to 19999”, “20000 to 24999”, and “30000</w:t>
        </w:r>
      </w:ins>
      <w:ins w:id="36" w:author="Rowan Clark" w:date="2024-08-05T15:35:00Z" w16du:dateUtc="2024-08-05T22:35:00Z">
        <w:r w:rsidR="003207D3">
          <w:t xml:space="preserve"> to 34999”, 100% of campaigns were successful. Additionally, for campaigns where the goal amount was “25000 to 24999” the success rate was also relatively high with </w:t>
        </w:r>
      </w:ins>
      <w:ins w:id="37" w:author="Rowan Clark" w:date="2024-08-05T15:36:00Z" w16du:dateUtc="2024-08-05T22:36:00Z">
        <w:r w:rsidR="003207D3">
          <w:t>79</w:t>
        </w:r>
      </w:ins>
      <w:ins w:id="38" w:author="Rowan Clark" w:date="2024-08-05T15:35:00Z" w16du:dateUtc="2024-08-05T22:35:00Z">
        <w:r w:rsidR="003207D3">
          <w:t xml:space="preserve">% successful campaigns. </w:t>
        </w:r>
      </w:ins>
      <w:ins w:id="39" w:author="Rowan Clark" w:date="2024-08-05T15:36:00Z" w16du:dateUtc="2024-08-05T22:36:00Z">
        <w:r w:rsidR="003207D3">
          <w:t>Only for two goal amount categories was the “failed” campaign pe</w:t>
        </w:r>
      </w:ins>
      <w:ins w:id="40" w:author="Rowan Clark" w:date="2024-08-05T15:37:00Z" w16du:dateUtc="2024-08-05T22:37:00Z">
        <w:r w:rsidR="003207D3">
          <w:t xml:space="preserve">rcentage higher than the “successful” campaign percentage: “10000 to 14999” and “greater than or equal to 50000”. </w:t>
        </w:r>
      </w:ins>
    </w:p>
    <w:p w14:paraId="08696380" w14:textId="77777777" w:rsidR="0084555F" w:rsidRDefault="0084555F" w:rsidP="0084555F">
      <w:pPr>
        <w:numPr>
          <w:ilvl w:val="1"/>
          <w:numId w:val="1"/>
        </w:numPr>
        <w:tabs>
          <w:tab w:val="clear" w:pos="1440"/>
          <w:tab w:val="num" w:pos="720"/>
        </w:tabs>
        <w:ind w:left="360"/>
        <w:rPr>
          <w:ins w:id="41" w:author="Rowan Clark" w:date="2024-08-05T15:37:00Z" w16du:dateUtc="2024-08-05T22:37:00Z"/>
        </w:rPr>
      </w:pPr>
      <w:r w:rsidRPr="0084555F">
        <w:t>What are some limitations of this dataset?</w:t>
      </w:r>
    </w:p>
    <w:p w14:paraId="2B42D5BA" w14:textId="310C182F" w:rsidR="003207D3" w:rsidRPr="0084555F" w:rsidRDefault="003207D3" w:rsidP="003207D3">
      <w:pPr>
        <w:pPrChange w:id="42" w:author="Rowan Clark" w:date="2024-08-05T15:37:00Z" w16du:dateUtc="2024-08-05T22:37:00Z">
          <w:pPr>
            <w:numPr>
              <w:ilvl w:val="1"/>
              <w:numId w:val="1"/>
            </w:numPr>
            <w:tabs>
              <w:tab w:val="num" w:pos="1440"/>
            </w:tabs>
            <w:ind w:left="1440" w:hanging="360"/>
          </w:pPr>
        </w:pPrChange>
      </w:pPr>
      <w:ins w:id="43" w:author="Rowan Clark" w:date="2024-08-05T15:41:00Z" w16du:dateUtc="2024-08-05T22:41:00Z">
        <w:r>
          <w:t xml:space="preserve">A significant limitation of this data is the fact that this data is from several different countries around the world. While this does give us a more global perspective at crowdfunding trends, </w:t>
        </w:r>
      </w:ins>
      <w:ins w:id="44" w:author="Rowan Clark" w:date="2024-08-05T15:42:00Z" w16du:dateUtc="2024-08-05T22:42:00Z">
        <w:r>
          <w:t>the “goal” amounts are not listed under one standardized currency; there are seven different curr</w:t>
        </w:r>
      </w:ins>
      <w:ins w:id="45" w:author="Rowan Clark" w:date="2024-08-05T15:43:00Z" w16du:dateUtc="2024-08-05T22:43:00Z">
        <w:r>
          <w:t>ency types included within the data set. As different currencies have different exchange rates, this can significant</w:t>
        </w:r>
      </w:ins>
      <w:ins w:id="46" w:author="Rowan Clark" w:date="2024-08-05T15:45:00Z" w16du:dateUtc="2024-08-05T22:45:00Z">
        <w:r w:rsidR="00060E56">
          <w:t xml:space="preserve">ly alter the trends in data and ultimately does not properly represent the data set in a standardized manner. </w:t>
        </w:r>
      </w:ins>
      <w:ins w:id="47" w:author="Rowan Clark" w:date="2024-08-05T15:49:00Z" w16du:dateUtc="2024-08-05T22:49:00Z">
        <w:r w:rsidR="00060E56">
          <w:t>Additionally, the dataset includes a significant proportion of campaigns from the “theater” category, specifically the “play</w:t>
        </w:r>
      </w:ins>
      <w:ins w:id="48" w:author="Rowan Clark" w:date="2024-08-05T15:50:00Z" w16du:dateUtc="2024-08-05T22:50:00Z">
        <w:r w:rsidR="00060E56">
          <w:t>s” subcategory, and therefore this category may contribute to an over representation of data from this category, skewing the data related to other categor</w:t>
        </w:r>
      </w:ins>
      <w:ins w:id="49" w:author="Rowan Clark" w:date="2024-08-05T15:51:00Z" w16du:dateUtc="2024-08-05T22:51:00Z">
        <w:r w:rsidR="00060E56">
          <w:t xml:space="preserve">ies. </w:t>
        </w:r>
      </w:ins>
      <w:r w:rsidR="00FB765A">
        <w:t xml:space="preserve">This dataset also only gives the total amount “pledged”, allowing us to calculate the “average Donation” per backer, but it does not identify if there are any significant outliers in the pledged data, such as instances where one backer pledged a significant amount to the campaign leading to </w:t>
      </w:r>
      <w:proofErr w:type="gramStart"/>
      <w:r w:rsidR="00FB765A">
        <w:t>it’s</w:t>
      </w:r>
      <w:proofErr w:type="gramEnd"/>
      <w:r w:rsidR="00FB765A">
        <w:t xml:space="preserve"> success. </w:t>
      </w:r>
    </w:p>
    <w:p w14:paraId="4E1AD77A" w14:textId="77777777" w:rsidR="0084555F" w:rsidRDefault="0084555F" w:rsidP="0084555F">
      <w:pPr>
        <w:numPr>
          <w:ilvl w:val="1"/>
          <w:numId w:val="1"/>
        </w:numPr>
        <w:tabs>
          <w:tab w:val="clear" w:pos="1440"/>
          <w:tab w:val="num" w:pos="720"/>
        </w:tabs>
        <w:ind w:left="360"/>
        <w:rPr>
          <w:ins w:id="50" w:author="Rowan Clark" w:date="2024-08-05T15:51:00Z" w16du:dateUtc="2024-08-05T22:51:00Z"/>
        </w:rPr>
      </w:pPr>
      <w:r w:rsidRPr="0084555F">
        <w:t>What are some other possible tables and/or graphs that we could create, and what additional value would they provide?</w:t>
      </w:r>
    </w:p>
    <w:p w14:paraId="30CE4A37" w14:textId="02EED72B" w:rsidR="00060E56" w:rsidRPr="0084555F" w:rsidRDefault="00060E56" w:rsidP="00060E56">
      <w:pPr>
        <w:pPrChange w:id="51" w:author="Rowan Clark" w:date="2024-08-05T15:51:00Z" w16du:dateUtc="2024-08-05T22:51:00Z">
          <w:pPr>
            <w:numPr>
              <w:ilvl w:val="1"/>
              <w:numId w:val="1"/>
            </w:numPr>
            <w:tabs>
              <w:tab w:val="num" w:pos="1440"/>
            </w:tabs>
            <w:ind w:left="1440" w:hanging="360"/>
          </w:pPr>
        </w:pPrChange>
      </w:pPr>
      <w:ins w:id="52" w:author="Rowan Clark" w:date="2024-08-05T15:51:00Z" w16du:dateUtc="2024-08-05T22:51:00Z">
        <w:r>
          <w:t xml:space="preserve">Other tables and/or graphs to create would include a pivot table (and </w:t>
        </w:r>
      </w:ins>
      <w:r w:rsidR="00FB765A">
        <w:t xml:space="preserve">a </w:t>
      </w:r>
      <w:ins w:id="53" w:author="Rowan Clark" w:date="2024-08-05T15:51:00Z" w16du:dateUtc="2024-08-05T22:51:00Z">
        <w:r>
          <w:t>subseq</w:t>
        </w:r>
      </w:ins>
      <w:ins w:id="54" w:author="Rowan Clark" w:date="2024-08-05T15:52:00Z" w16du:dateUtc="2024-08-05T22:52:00Z">
        <w:r>
          <w:t xml:space="preserve">uent </w:t>
        </w:r>
      </w:ins>
      <w:ins w:id="55" w:author="Rowan Clark" w:date="2024-08-05T15:57:00Z" w16du:dateUtc="2024-08-05T22:57:00Z">
        <w:r w:rsidR="00FB765A">
          <w:t>line</w:t>
        </w:r>
      </w:ins>
      <w:ins w:id="56" w:author="Rowan Clark" w:date="2024-08-05T15:52:00Z" w16du:dateUtc="2024-08-05T22:52:00Z">
        <w:r>
          <w:t xml:space="preserve"> chart) that </w:t>
        </w:r>
      </w:ins>
      <w:ins w:id="57" w:author="Rowan Clark" w:date="2024-08-05T15:53:00Z" w16du:dateUtc="2024-08-05T22:53:00Z">
        <w:r>
          <w:t>analyzes the “outcome” of the crowdfunding campaign based on the number of backers for the campaign. This would be best done by creatin</w:t>
        </w:r>
      </w:ins>
      <w:ins w:id="58" w:author="Rowan Clark" w:date="2024-08-05T15:54:00Z" w16du:dateUtc="2024-08-05T22:54:00Z">
        <w:r>
          <w:t xml:space="preserve">g </w:t>
        </w:r>
        <w:r w:rsidR="00FB765A">
          <w:t xml:space="preserve">categories of a range of backers </w:t>
        </w:r>
      </w:ins>
      <w:ins w:id="59" w:author="Rowan Clark" w:date="2024-08-05T15:57:00Z" w16du:dateUtc="2024-08-05T22:57:00Z">
        <w:r w:rsidR="00FB765A">
          <w:t xml:space="preserve">(0-5, 6-10, etc.) </w:t>
        </w:r>
      </w:ins>
      <w:ins w:id="60" w:author="Rowan Clark" w:date="2024-08-05T15:54:00Z" w16du:dateUtc="2024-08-05T22:54:00Z">
        <w:r w:rsidR="00FB765A">
          <w:t xml:space="preserve">and using the COUNTIF function similar to the Goal Analysis done in this assignment. This </w:t>
        </w:r>
        <w:r w:rsidR="00FB765A">
          <w:lastRenderedPageBreak/>
          <w:t xml:space="preserve">would help provide insight if there </w:t>
        </w:r>
      </w:ins>
      <w:ins w:id="61" w:author="Rowan Clark" w:date="2024-08-05T15:58:00Z" w16du:dateUtc="2024-08-05T22:58:00Z">
        <w:r w:rsidR="00FB765A">
          <w:t>are</w:t>
        </w:r>
      </w:ins>
      <w:ins w:id="62" w:author="Rowan Clark" w:date="2024-08-05T15:54:00Z" w16du:dateUtc="2024-08-05T22:54:00Z">
        <w:r w:rsidR="00FB765A">
          <w:t xml:space="preserve"> a</w:t>
        </w:r>
      </w:ins>
      <w:ins w:id="63" w:author="Rowan Clark" w:date="2024-08-05T15:58:00Z" w16du:dateUtc="2024-08-05T22:58:00Z">
        <w:r w:rsidR="00FB765A">
          <w:t xml:space="preserve">ny trends in the number of backers required in order to run a successful campaign. </w:t>
        </w:r>
      </w:ins>
      <w:ins w:id="64" w:author="Rowan Clark" w:date="2024-08-05T15:55:00Z" w16du:dateUtc="2024-08-05T22:55:00Z">
        <w:r w:rsidR="00FB765A">
          <w:t xml:space="preserve">Similarly, </w:t>
        </w:r>
      </w:ins>
      <w:ins w:id="65" w:author="Rowan Clark" w:date="2024-08-05T15:56:00Z" w16du:dateUtc="2024-08-05T22:56:00Z">
        <w:r w:rsidR="00FB765A">
          <w:t>a</w:t>
        </w:r>
      </w:ins>
      <w:ins w:id="66" w:author="Rowan Clark" w:date="2024-08-05T15:58:00Z" w16du:dateUtc="2024-08-05T22:58:00Z">
        <w:r w:rsidR="00FB765A">
          <w:t xml:space="preserve"> table and graph related to the “Average Donation” </w:t>
        </w:r>
      </w:ins>
      <w:r w:rsidR="00FB765A">
        <w:t xml:space="preserve">(and a subsequent line chart) would allow for campaign organizers to identify the ideal donation amount, and potentially therefore goal amount, if they know the approximate size of the population they will have </w:t>
      </w:r>
      <w:proofErr w:type="gramStart"/>
      <w:r w:rsidR="00FB765A">
        <w:t>backing</w:t>
      </w:r>
      <w:proofErr w:type="gramEnd"/>
      <w:r w:rsidR="00FB765A">
        <w:t xml:space="preserve"> their campaign. </w:t>
      </w:r>
    </w:p>
    <w:p w14:paraId="6C99524D" w14:textId="77837605" w:rsidR="00DC36CC" w:rsidRPr="0084555F" w:rsidRDefault="0084555F" w:rsidP="0084555F">
      <w:pPr>
        <w:rPr>
          <w:b/>
          <w:bCs/>
          <w:u w:val="single"/>
          <w:rPrChange w:id="67" w:author="Rowan Clark" w:date="2024-08-05T15:19:00Z" w16du:dateUtc="2024-08-05T22:19:00Z">
            <w:rPr/>
          </w:rPrChange>
        </w:rPr>
      </w:pPr>
      <w:ins w:id="68" w:author="Rowan Clark" w:date="2024-08-05T15:19:00Z" w16du:dateUtc="2024-08-05T22:19:00Z">
        <w:r>
          <w:rPr>
            <w:b/>
            <w:bCs/>
            <w:u w:val="single"/>
          </w:rPr>
          <w:t>Statistical Analysis</w:t>
        </w:r>
      </w:ins>
    </w:p>
    <w:p w14:paraId="2E0C7C31" w14:textId="77777777" w:rsidR="0084555F" w:rsidRDefault="0084555F" w:rsidP="0084555F">
      <w:pPr>
        <w:numPr>
          <w:ilvl w:val="0"/>
          <w:numId w:val="3"/>
        </w:numPr>
      </w:pPr>
      <w:r w:rsidRPr="0084555F">
        <w:t>Use your data to determine whether the mean or the median better summarizes the data.</w:t>
      </w:r>
    </w:p>
    <w:p w14:paraId="2D4C0070" w14:textId="59F2B5AB" w:rsidR="00CA2901" w:rsidRPr="0084555F" w:rsidRDefault="00CA2901" w:rsidP="00CA2901">
      <w:r>
        <w:t>In both the “successful” and “unsuccessful” campaign data, the median is a better summarization of the “</w:t>
      </w:r>
      <w:proofErr w:type="spellStart"/>
      <w:r>
        <w:t>backers_count</w:t>
      </w:r>
      <w:proofErr w:type="spellEnd"/>
      <w:r>
        <w:t xml:space="preserve">” data. </w:t>
      </w:r>
      <w:r w:rsidR="001E736F">
        <w:t xml:space="preserve">The measures of variability, the variance and standard deviation, for both sets of data are very large, and even larger than the mean. The large variability in both sets of data indicates that there are potentially significant outliers which could skew the mean, meaning that the median is a more appropriate summarization of the dataset itself. </w:t>
      </w:r>
    </w:p>
    <w:p w14:paraId="3005255D" w14:textId="77777777" w:rsidR="0084555F" w:rsidRDefault="0084555F" w:rsidP="0084555F">
      <w:pPr>
        <w:numPr>
          <w:ilvl w:val="0"/>
          <w:numId w:val="3"/>
        </w:numPr>
      </w:pPr>
      <w:r w:rsidRPr="0084555F">
        <w:t>Use your data to determine if there is more variability with successful or unsuccessful campaigns. Does this make sense? Why or why not?</w:t>
      </w:r>
    </w:p>
    <w:p w14:paraId="477DC434" w14:textId="4FCAB08D" w:rsidR="001E736F" w:rsidRPr="0084555F" w:rsidRDefault="001E736F" w:rsidP="001E736F">
      <w:r>
        <w:t>The measures of variability, variance and standard deviation, are both lower in the unsuccessful “failed” campaign data compared to the “successful data” for the “</w:t>
      </w:r>
      <w:proofErr w:type="spellStart"/>
      <w:r>
        <w:t>backers_count</w:t>
      </w:r>
      <w:proofErr w:type="spellEnd"/>
      <w:r>
        <w:t xml:space="preserve">” category. Logically this makes sense as the “failed” campaigns are likely to have fewer backers, which is ultimately why the campaign was unsuccessful. Because these campaigns typically have fewer backers, then the data will be closer together and have a lower variance overall. Alternatively, the “successful” campaigns could have any number of backers, and likely have more backers, contributing to a greater variability in the data overall. </w:t>
      </w:r>
    </w:p>
    <w:p w14:paraId="3A8C2B1D" w14:textId="77777777" w:rsidR="0084555F" w:rsidRDefault="0084555F"/>
    <w:sectPr w:rsidR="0084555F" w:rsidSect="00FB765A">
      <w:headerReference w:type="default" r:id="rId7"/>
      <w:headerReference w:type="first" r:id="rId8"/>
      <w:pgSz w:w="12240" w:h="15840"/>
      <w:pgMar w:top="1440" w:right="1440" w:bottom="1440" w:left="1440" w:header="720" w:footer="720" w:gutter="0"/>
      <w:cols w:space="720"/>
      <w:titlePg/>
      <w:docGrid w:linePitch="360"/>
      <w:sectPrChange w:id="87" w:author="Rowan Clark" w:date="2024-08-05T15:58:00Z" w16du:dateUtc="2024-08-05T22:58:00Z">
        <w:sectPr w:rsidR="0084555F" w:rsidSect="00FB765A">
          <w:pgMar w:top="1440" w:right="1440" w:bottom="1440" w:left="1440" w:header="720" w:footer="720"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C4D13" w14:textId="77777777" w:rsidR="004C27AC" w:rsidRDefault="004C27AC" w:rsidP="0084555F">
      <w:pPr>
        <w:spacing w:after="0" w:line="240" w:lineRule="auto"/>
      </w:pPr>
      <w:r>
        <w:separator/>
      </w:r>
    </w:p>
  </w:endnote>
  <w:endnote w:type="continuationSeparator" w:id="0">
    <w:p w14:paraId="2C786DC7" w14:textId="77777777" w:rsidR="004C27AC" w:rsidRDefault="004C27AC" w:rsidP="0084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47478" w14:textId="77777777" w:rsidR="004C27AC" w:rsidRDefault="004C27AC" w:rsidP="0084555F">
      <w:pPr>
        <w:spacing w:after="0" w:line="240" w:lineRule="auto"/>
      </w:pPr>
      <w:r>
        <w:separator/>
      </w:r>
    </w:p>
  </w:footnote>
  <w:footnote w:type="continuationSeparator" w:id="0">
    <w:p w14:paraId="344E56D6" w14:textId="77777777" w:rsidR="004C27AC" w:rsidRDefault="004C27AC" w:rsidP="00845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8DA70" w14:textId="35759A7C" w:rsidR="0084555F" w:rsidDel="00FB765A" w:rsidRDefault="0084555F">
    <w:pPr>
      <w:pStyle w:val="Header"/>
      <w:rPr>
        <w:moveFrom w:id="69" w:author="Rowan Clark" w:date="2024-08-05T15:58:00Z" w16du:dateUtc="2024-08-05T22:58:00Z"/>
      </w:rPr>
    </w:pPr>
    <w:moveFromRangeStart w:id="70" w:author="Rowan Clark" w:date="2024-08-05T15:58:00Z" w:name="move173765951"/>
    <w:moveFrom w:id="71" w:author="Rowan Clark" w:date="2024-08-05T15:58:00Z" w16du:dateUtc="2024-08-05T22:58:00Z">
      <w:r w:rsidDel="00FB765A">
        <w:t>Rowan Clark</w:t>
      </w:r>
    </w:moveFrom>
  </w:p>
  <w:p w14:paraId="3BC8794F" w14:textId="7BB446BC" w:rsidR="0084555F" w:rsidDel="00FB765A" w:rsidRDefault="0084555F">
    <w:pPr>
      <w:pStyle w:val="Header"/>
      <w:rPr>
        <w:moveFrom w:id="72" w:author="Rowan Clark" w:date="2024-08-05T15:58:00Z" w16du:dateUtc="2024-08-05T22:58:00Z"/>
      </w:rPr>
    </w:pPr>
    <w:moveFrom w:id="73" w:author="Rowan Clark" w:date="2024-08-05T15:58:00Z" w16du:dateUtc="2024-08-05T22:58:00Z">
      <w:r w:rsidDel="00FB765A">
        <w:t>Shane Gates</w:t>
      </w:r>
    </w:moveFrom>
  </w:p>
  <w:p w14:paraId="7AC50846" w14:textId="045ADA57" w:rsidR="0084555F" w:rsidDel="00FB765A" w:rsidRDefault="0084555F">
    <w:pPr>
      <w:pStyle w:val="Header"/>
      <w:rPr>
        <w:moveFrom w:id="74" w:author="Rowan Clark" w:date="2024-08-05T15:58:00Z" w16du:dateUtc="2024-08-05T22:58:00Z"/>
      </w:rPr>
    </w:pPr>
    <w:moveFrom w:id="75" w:author="Rowan Clark" w:date="2024-08-05T15:58:00Z" w16du:dateUtc="2024-08-05T22:58:00Z">
      <w:r w:rsidDel="00FB765A">
        <w:t>Data Analysis Bootcamp</w:t>
      </w:r>
    </w:moveFrom>
  </w:p>
  <w:p w14:paraId="53E7CF37" w14:textId="2C770124" w:rsidR="0084555F" w:rsidRDefault="0084555F">
    <w:pPr>
      <w:pStyle w:val="Header"/>
    </w:pPr>
    <w:moveFrom w:id="76" w:author="Rowan Clark" w:date="2024-08-05T15:58:00Z" w16du:dateUtc="2024-08-05T22:58:00Z">
      <w:r w:rsidDel="00FB765A">
        <w:t>August 8, 2024</w:t>
      </w:r>
    </w:moveFrom>
    <w:moveFromRangeEnd w:id="7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5FEF3" w14:textId="77777777" w:rsidR="00FB765A" w:rsidRDefault="00FB765A" w:rsidP="00FB765A">
    <w:pPr>
      <w:pStyle w:val="Header"/>
      <w:rPr>
        <w:moveTo w:id="77" w:author="Rowan Clark" w:date="2024-08-05T15:58:00Z" w16du:dateUtc="2024-08-05T22:58:00Z"/>
      </w:rPr>
    </w:pPr>
    <w:moveToRangeStart w:id="78" w:author="Rowan Clark" w:date="2024-08-05T15:58:00Z" w:name="move173765951"/>
    <w:moveTo w:id="79" w:author="Rowan Clark" w:date="2024-08-05T15:58:00Z" w16du:dateUtc="2024-08-05T22:58:00Z">
      <w:r>
        <w:t>Rowan Clark</w:t>
      </w:r>
    </w:moveTo>
  </w:p>
  <w:p w14:paraId="739273C9" w14:textId="77777777" w:rsidR="00FB765A" w:rsidRDefault="00FB765A" w:rsidP="00FB765A">
    <w:pPr>
      <w:pStyle w:val="Header"/>
      <w:rPr>
        <w:moveTo w:id="80" w:author="Rowan Clark" w:date="2024-08-05T15:58:00Z" w16du:dateUtc="2024-08-05T22:58:00Z"/>
      </w:rPr>
    </w:pPr>
    <w:moveTo w:id="81" w:author="Rowan Clark" w:date="2024-08-05T15:58:00Z" w16du:dateUtc="2024-08-05T22:58:00Z">
      <w:r>
        <w:t>Shane Gates</w:t>
      </w:r>
    </w:moveTo>
  </w:p>
  <w:p w14:paraId="5470D91C" w14:textId="77777777" w:rsidR="00FB765A" w:rsidRDefault="00FB765A" w:rsidP="00FB765A">
    <w:pPr>
      <w:pStyle w:val="Header"/>
      <w:rPr>
        <w:moveTo w:id="82" w:author="Rowan Clark" w:date="2024-08-05T15:58:00Z" w16du:dateUtc="2024-08-05T22:58:00Z"/>
      </w:rPr>
    </w:pPr>
    <w:moveTo w:id="83" w:author="Rowan Clark" w:date="2024-08-05T15:58:00Z" w16du:dateUtc="2024-08-05T22:58:00Z">
      <w:r>
        <w:t>Data Analysis Bootcamp</w:t>
      </w:r>
    </w:moveTo>
  </w:p>
  <w:p w14:paraId="0845E104" w14:textId="77777777" w:rsidR="00FB765A" w:rsidDel="00FB765A" w:rsidRDefault="00FB765A" w:rsidP="00FB765A">
    <w:pPr>
      <w:pStyle w:val="Header"/>
      <w:rPr>
        <w:del w:id="84" w:author="Rowan Clark" w:date="2024-08-05T15:58:00Z" w16du:dateUtc="2024-08-05T22:58:00Z"/>
        <w:moveTo w:id="85" w:author="Rowan Clark" w:date="2024-08-05T15:58:00Z" w16du:dateUtc="2024-08-05T22:58:00Z"/>
      </w:rPr>
    </w:pPr>
    <w:moveTo w:id="86" w:author="Rowan Clark" w:date="2024-08-05T15:58:00Z" w16du:dateUtc="2024-08-05T22:58:00Z">
      <w:r>
        <w:t>August 8, 2024</w:t>
      </w:r>
    </w:moveTo>
  </w:p>
  <w:moveToRangeEnd w:id="78"/>
  <w:p w14:paraId="236D4D50" w14:textId="77777777" w:rsidR="00FB765A" w:rsidRDefault="00FB7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0171E"/>
    <w:multiLevelType w:val="multilevel"/>
    <w:tmpl w:val="A4EA31A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025959"/>
    <w:multiLevelType w:val="multilevel"/>
    <w:tmpl w:val="C86C7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B64D6"/>
    <w:multiLevelType w:val="multilevel"/>
    <w:tmpl w:val="6B02B9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8396883">
    <w:abstractNumId w:val="1"/>
  </w:num>
  <w:num w:numId="2" w16cid:durableId="951672347">
    <w:abstractNumId w:val="2"/>
  </w:num>
  <w:num w:numId="3" w16cid:durableId="792519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wan Clark">
    <w15:presenceInfo w15:providerId="Windows Live" w15:userId="8887e136f2111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5F"/>
    <w:rsid w:val="00060E56"/>
    <w:rsid w:val="001E736F"/>
    <w:rsid w:val="003207D3"/>
    <w:rsid w:val="00342A39"/>
    <w:rsid w:val="00377D4B"/>
    <w:rsid w:val="004C27AC"/>
    <w:rsid w:val="004F1077"/>
    <w:rsid w:val="006E74D2"/>
    <w:rsid w:val="008236A4"/>
    <w:rsid w:val="0084555F"/>
    <w:rsid w:val="00AB631E"/>
    <w:rsid w:val="00AE422E"/>
    <w:rsid w:val="00B02D6C"/>
    <w:rsid w:val="00CA2901"/>
    <w:rsid w:val="00DC36CC"/>
    <w:rsid w:val="00FB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663F"/>
  <w15:chartTrackingRefBased/>
  <w15:docId w15:val="{C1CF4009-2961-450E-BFB9-459FBB15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2E"/>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55F"/>
    <w:rPr>
      <w:rFonts w:ascii="Times New Roman" w:hAnsi="Times New Roman"/>
      <w:sz w:val="24"/>
    </w:rPr>
  </w:style>
  <w:style w:type="paragraph" w:styleId="Footer">
    <w:name w:val="footer"/>
    <w:basedOn w:val="Normal"/>
    <w:link w:val="FooterChar"/>
    <w:uiPriority w:val="99"/>
    <w:unhideWhenUsed/>
    <w:rsid w:val="0084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55F"/>
    <w:rPr>
      <w:rFonts w:ascii="Times New Roman" w:hAnsi="Times New Roman"/>
      <w:sz w:val="24"/>
    </w:rPr>
  </w:style>
  <w:style w:type="paragraph" w:styleId="Revision">
    <w:name w:val="Revision"/>
    <w:hidden/>
    <w:uiPriority w:val="99"/>
    <w:semiHidden/>
    <w:rsid w:val="0084555F"/>
    <w:pPr>
      <w:spacing w:after="0" w:line="240" w:lineRule="auto"/>
    </w:pPr>
    <w:rPr>
      <w:rFonts w:ascii="Times New Roman" w:hAnsi="Times New Roman"/>
      <w:sz w:val="24"/>
    </w:rPr>
  </w:style>
  <w:style w:type="paragraph" w:styleId="ListParagraph">
    <w:name w:val="List Paragraph"/>
    <w:basedOn w:val="Normal"/>
    <w:uiPriority w:val="34"/>
    <w:qFormat/>
    <w:rsid w:val="0084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627165">
      <w:bodyDiv w:val="1"/>
      <w:marLeft w:val="0"/>
      <w:marRight w:val="0"/>
      <w:marTop w:val="0"/>
      <w:marBottom w:val="0"/>
      <w:divBdr>
        <w:top w:val="none" w:sz="0" w:space="0" w:color="auto"/>
        <w:left w:val="none" w:sz="0" w:space="0" w:color="auto"/>
        <w:bottom w:val="none" w:sz="0" w:space="0" w:color="auto"/>
        <w:right w:val="none" w:sz="0" w:space="0" w:color="auto"/>
      </w:divBdr>
    </w:div>
    <w:div w:id="1115562917">
      <w:bodyDiv w:val="1"/>
      <w:marLeft w:val="0"/>
      <w:marRight w:val="0"/>
      <w:marTop w:val="0"/>
      <w:marBottom w:val="0"/>
      <w:divBdr>
        <w:top w:val="none" w:sz="0" w:space="0" w:color="auto"/>
        <w:left w:val="none" w:sz="0" w:space="0" w:color="auto"/>
        <w:bottom w:val="none" w:sz="0" w:space="0" w:color="auto"/>
        <w:right w:val="none" w:sz="0" w:space="0" w:color="auto"/>
      </w:divBdr>
    </w:div>
    <w:div w:id="2031104167">
      <w:bodyDiv w:val="1"/>
      <w:marLeft w:val="0"/>
      <w:marRight w:val="0"/>
      <w:marTop w:val="0"/>
      <w:marBottom w:val="0"/>
      <w:divBdr>
        <w:top w:val="none" w:sz="0" w:space="0" w:color="auto"/>
        <w:left w:val="none" w:sz="0" w:space="0" w:color="auto"/>
        <w:bottom w:val="none" w:sz="0" w:space="0" w:color="auto"/>
        <w:right w:val="none" w:sz="0" w:space="0" w:color="auto"/>
      </w:divBdr>
    </w:div>
    <w:div w:id="212685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Clark</dc:creator>
  <cp:keywords/>
  <dc:description/>
  <cp:lastModifiedBy>Rowan Clark</cp:lastModifiedBy>
  <cp:revision>1</cp:revision>
  <dcterms:created xsi:type="dcterms:W3CDTF">2024-08-05T22:13:00Z</dcterms:created>
  <dcterms:modified xsi:type="dcterms:W3CDTF">2024-08-05T23:50:00Z</dcterms:modified>
</cp:coreProperties>
</file>